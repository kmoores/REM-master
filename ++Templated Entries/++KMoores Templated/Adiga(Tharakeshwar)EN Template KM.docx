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90D05">
        <w:tc>
          <w:tcPr>
            <w:tcW w:w="491" w:type="dxa"/>
            <w:vMerge w:val="restart"/>
            <w:shd w:val="clear" w:color="auto" w:fill="A6A6A6" w:themeFill="background1" w:themeFillShade="A6"/>
            <w:textDirection w:val="btLr"/>
          </w:tcPr>
          <w:p w:rsidR="00890D05" w:rsidRPr="00CC586D" w:rsidRDefault="00890D05" w:rsidP="00890D0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83CE660075419723FD5AD490DFD4"/>
            </w:placeholder>
            <w:showingPlcHdr/>
            <w:dropDownList>
              <w:listItem w:displayText="Dr." w:value="Dr."/>
              <w:listItem w:displayText="Prof." w:value="Prof."/>
            </w:dropDownList>
          </w:sdtPr>
          <w:sdtContent>
            <w:tc>
              <w:tcPr>
                <w:tcW w:w="1259" w:type="dxa"/>
              </w:tcPr>
              <w:p w:rsidR="00890D05" w:rsidRPr="00CC586D" w:rsidRDefault="00890D05" w:rsidP="00890D0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0FB60776A11D74583662E35D300E3E7"/>
            </w:placeholder>
            <w:text/>
          </w:sdtPr>
          <w:sdtContent>
            <w:tc>
              <w:tcPr>
                <w:tcW w:w="2073" w:type="dxa"/>
              </w:tcPr>
              <w:p w:rsidR="00890D05" w:rsidRDefault="00890D05" w:rsidP="00890D05">
                <w:r>
                  <w:t>V.</w:t>
                </w:r>
              </w:p>
            </w:tc>
          </w:sdtContent>
        </w:sdt>
        <w:sdt>
          <w:sdtPr>
            <w:alias w:val="Middle name"/>
            <w:tag w:val="authorMiddleName"/>
            <w:id w:val="-2076034781"/>
            <w:placeholder>
              <w:docPart w:val="DD7CBC2739C48843BA2D91C6393E01AC"/>
            </w:placeholder>
            <w:text/>
          </w:sdtPr>
          <w:sdtContent>
            <w:tc>
              <w:tcPr>
                <w:tcW w:w="2551" w:type="dxa"/>
              </w:tcPr>
              <w:p w:rsidR="00890D05" w:rsidRDefault="00890D05" w:rsidP="00890D05">
                <w:r>
                  <w:t>B.</w:t>
                </w:r>
              </w:p>
            </w:tc>
          </w:sdtContent>
        </w:sdt>
        <w:sdt>
          <w:sdtPr>
            <w:alias w:val="Last name"/>
            <w:tag w:val="authorLastName"/>
            <w:id w:val="-1088529830"/>
            <w:placeholder>
              <w:docPart w:val="585391421895EA4FB74A15D17111FE88"/>
            </w:placeholder>
            <w:text/>
          </w:sdtPr>
          <w:sdtContent>
            <w:tc>
              <w:tcPr>
                <w:tcW w:w="2642" w:type="dxa"/>
              </w:tcPr>
              <w:p w:rsidR="00890D05" w:rsidRDefault="00890D05" w:rsidP="00890D05">
                <w:proofErr w:type="spellStart"/>
                <w:r>
                  <w:t>Tharakeshwar</w:t>
                </w:r>
                <w:proofErr w:type="spellEnd"/>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Biography"/>
            <w:tag w:val="authorBiography"/>
            <w:id w:val="938807824"/>
            <w:placeholder>
              <w:docPart w:val="84AE0E5539BEF04A8A0C76AF33E78542"/>
            </w:placeholder>
            <w:showingPlcHdr/>
          </w:sdtPr>
          <w:sdtContent>
            <w:tc>
              <w:tcPr>
                <w:tcW w:w="8525" w:type="dxa"/>
                <w:gridSpan w:val="4"/>
              </w:tcPr>
              <w:p w:rsidR="00890D05" w:rsidRDefault="00890D05" w:rsidP="00890D05">
                <w:r>
                  <w:rPr>
                    <w:rStyle w:val="PlaceholderText"/>
                  </w:rPr>
                  <w:t>[Enter your biography]</w:t>
                </w:r>
              </w:p>
            </w:tc>
          </w:sdtContent>
        </w:sdt>
      </w:tr>
      <w:tr w:rsidR="00890D05">
        <w:trPr>
          <w:trHeight w:val="986"/>
        </w:trPr>
        <w:tc>
          <w:tcPr>
            <w:tcW w:w="491" w:type="dxa"/>
            <w:vMerge/>
            <w:shd w:val="clear" w:color="auto" w:fill="A6A6A6" w:themeFill="background1" w:themeFillShade="A6"/>
          </w:tcPr>
          <w:p w:rsidR="00890D05" w:rsidRPr="001A6A06" w:rsidRDefault="00890D05" w:rsidP="00890D05">
            <w:pPr>
              <w:jc w:val="center"/>
              <w:rPr>
                <w:b/>
                <w:color w:val="FFFFFF" w:themeColor="background1"/>
              </w:rPr>
            </w:pPr>
          </w:p>
        </w:tc>
        <w:sdt>
          <w:sdtPr>
            <w:alias w:val="Affiliation"/>
            <w:tag w:val="affiliation"/>
            <w:id w:val="2012937915"/>
            <w:placeholder>
              <w:docPart w:val="784ACD681AAA2F4CB014657BB2A9AC36"/>
            </w:placeholder>
            <w:showingPlcHdr/>
            <w:text/>
          </w:sdtPr>
          <w:sdtContent>
            <w:tc>
              <w:tcPr>
                <w:tcW w:w="8525" w:type="dxa"/>
                <w:gridSpan w:val="4"/>
              </w:tcPr>
              <w:p w:rsidR="00890D05" w:rsidRDefault="00890D05" w:rsidP="00890D05">
                <w:r>
                  <w:rPr>
                    <w:rStyle w:val="PlaceholderText"/>
                  </w:rPr>
                  <w:t>[Enter the institution with which you are affiliated]</w:t>
                </w:r>
              </w:p>
            </w:tc>
          </w:sdtContent>
        </w:sdt>
      </w:tr>
    </w:tbl>
    <w:p w:rsidR="00890D05" w:rsidRDefault="00890D0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90D05" w:rsidRPr="00244BB0">
        <w:tc>
          <w:tcPr>
            <w:tcW w:w="9016" w:type="dxa"/>
            <w:shd w:val="clear" w:color="auto" w:fill="A6A6A6" w:themeFill="background1" w:themeFillShade="A6"/>
            <w:tcMar>
              <w:top w:w="113" w:type="dxa"/>
              <w:bottom w:w="113" w:type="dxa"/>
            </w:tcMar>
          </w:tcPr>
          <w:p w:rsidR="00890D05" w:rsidRPr="00890D05" w:rsidRDefault="00890D05" w:rsidP="00890D05">
            <w:pPr>
              <w:jc w:val="center"/>
              <w:rPr>
                <w:b/>
                <w:color w:val="FFFFFF" w:themeColor="background1"/>
              </w:rPr>
            </w:pPr>
            <w:r w:rsidRPr="00890D05">
              <w:rPr>
                <w:b/>
                <w:color w:val="FFFFFF" w:themeColor="background1"/>
              </w:rPr>
              <w:t>Your article</w:t>
            </w:r>
          </w:p>
        </w:tc>
      </w:tr>
      <w:tr w:rsidR="00890D05">
        <w:sdt>
          <w:sdtPr>
            <w:alias w:val="Article headword"/>
            <w:tag w:val="articleHeadword"/>
            <w:id w:val="-361440020"/>
            <w:placeholder>
              <w:docPart w:val="6461AA6E54DCA740AE7363B872EABE86"/>
            </w:placeholder>
            <w:text/>
          </w:sdtPr>
          <w:sdtContent>
            <w:tc>
              <w:tcPr>
                <w:tcW w:w="9016" w:type="dxa"/>
                <w:tcMar>
                  <w:top w:w="113" w:type="dxa"/>
                  <w:bottom w:w="113" w:type="dxa"/>
                </w:tcMar>
              </w:tcPr>
              <w:p w:rsidR="00890D05" w:rsidRPr="00890D05" w:rsidRDefault="00890D05" w:rsidP="00076AB6">
                <w:pPr>
                  <w:pStyle w:val="Heading1"/>
                  <w:spacing w:line="240" w:lineRule="auto"/>
                </w:pPr>
                <w:proofErr w:type="spellStart"/>
                <w:r w:rsidRPr="00890D05">
                  <w:rPr>
                    <w:rFonts w:eastAsia="Times New Roman"/>
                    <w:lang w:val="en-US"/>
                  </w:rPr>
                  <w:t>Adiga</w:t>
                </w:r>
                <w:proofErr w:type="spellEnd"/>
                <w:r w:rsidRPr="00890D05">
                  <w:rPr>
                    <w:rFonts w:eastAsia="Times New Roman"/>
                    <w:lang w:val="en-US"/>
                  </w:rPr>
                  <w:t xml:space="preserve">, </w:t>
                </w:r>
                <w:proofErr w:type="spellStart"/>
                <w:r w:rsidRPr="00890D05">
                  <w:rPr>
                    <w:rFonts w:eastAsia="Times New Roman"/>
                    <w:lang w:val="en-US"/>
                  </w:rPr>
                  <w:t>Gopalakrishna</w:t>
                </w:r>
                <w:proofErr w:type="spellEnd"/>
                <w:r w:rsidRPr="00890D05">
                  <w:rPr>
                    <w:rFonts w:eastAsia="Times New Roman"/>
                    <w:lang w:val="en-US"/>
                  </w:rPr>
                  <w:t xml:space="preserve"> (1918–1992) </w:t>
                </w:r>
              </w:p>
            </w:tc>
          </w:sdtContent>
        </w:sdt>
      </w:tr>
      <w:tr w:rsidR="00890D05">
        <w:sdt>
          <w:sdtPr>
            <w:alias w:val="Variant headwords"/>
            <w:tag w:val="variantHeadwords"/>
            <w:id w:val="173464402"/>
            <w:placeholder>
              <w:docPart w:val="1B88B1BD0028324BBAC4404C78A5E6A7"/>
            </w:placeholder>
            <w:showingPlcHdr/>
          </w:sdtPr>
          <w:sdtContent>
            <w:tc>
              <w:tcPr>
                <w:tcW w:w="9016" w:type="dxa"/>
                <w:tcMar>
                  <w:top w:w="113" w:type="dxa"/>
                  <w:bottom w:w="113" w:type="dxa"/>
                </w:tcMar>
              </w:tcPr>
              <w:p w:rsidR="00890D05" w:rsidRDefault="00890D05" w:rsidP="00890D0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90D05">
        <w:tc>
          <w:tcPr>
            <w:tcW w:w="9016" w:type="dxa"/>
            <w:tcMar>
              <w:top w:w="113" w:type="dxa"/>
              <w:bottom w:w="113" w:type="dxa"/>
            </w:tcMar>
          </w:tcPr>
          <w:p w:rsidR="00890D05" w:rsidRPr="00890D05" w:rsidRDefault="00890D05" w:rsidP="00076AB6">
            <w:proofErr w:type="spellStart"/>
            <w:r w:rsidRPr="00890D05">
              <w:t>Mogeri</w:t>
            </w:r>
            <w:proofErr w:type="spellEnd"/>
            <w:r w:rsidRPr="00890D05">
              <w:t xml:space="preserve"> </w:t>
            </w:r>
            <w:proofErr w:type="spellStart"/>
            <w:r w:rsidRPr="00890D05">
              <w:t>Gopalakrishna</w:t>
            </w:r>
            <w:proofErr w:type="spellEnd"/>
            <w:r w:rsidRPr="00890D05">
              <w:t xml:space="preserve"> </w:t>
            </w:r>
            <w:proofErr w:type="spellStart"/>
            <w:r w:rsidRPr="00890D05">
              <w:t>Adiga</w:t>
            </w:r>
            <w:proofErr w:type="spellEnd"/>
            <w:r w:rsidRPr="00890D05">
              <w:t xml:space="preserve"> was the focal point of the Modernist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w:t>
            </w:r>
            <w:proofErr w:type="spellStart"/>
            <w:r w:rsidRPr="00890D05">
              <w:t>Sagar</w:t>
            </w:r>
            <w:proofErr w:type="spellEnd"/>
            <w:r w:rsidRPr="00890D05">
              <w:t xml:space="preserve"> and in </w:t>
            </w:r>
            <w:proofErr w:type="spellStart"/>
            <w:r w:rsidRPr="00890D05">
              <w:t>Udipi</w:t>
            </w:r>
            <w:proofErr w:type="spellEnd"/>
            <w:r w:rsidRPr="00890D05">
              <w:t xml:space="preserve">. He seems to have started writing in his twenties, initially imitating old Kannada poetry in his use of prosody. However, he soon shifted to writing in the mode of the </w:t>
            </w:r>
            <w:proofErr w:type="spellStart"/>
            <w:r w:rsidRPr="00890D05">
              <w:t>Navodaya</w:t>
            </w:r>
            <w:proofErr w:type="spellEnd"/>
            <w:r w:rsidRPr="00890D05">
              <w:t xml:space="preserve"> writers.</w:t>
            </w:r>
          </w:p>
        </w:tc>
      </w:tr>
      <w:tr w:rsidR="00890D05">
        <w:sdt>
          <w:sdtPr>
            <w:alias w:val="Article text"/>
            <w:tag w:val="articleText"/>
            <w:id w:val="634067588"/>
            <w:placeholder>
              <w:docPart w:val="3B669B950C4D7E49857F61C16983470A"/>
            </w:placeholder>
          </w:sdtPr>
          <w:sdtContent>
            <w:tc>
              <w:tcPr>
                <w:tcW w:w="9016" w:type="dxa"/>
                <w:tcMar>
                  <w:top w:w="113" w:type="dxa"/>
                  <w:bottom w:w="113" w:type="dxa"/>
                </w:tcMar>
              </w:tcPr>
              <w:p w:rsidR="00890D05" w:rsidRDefault="00890D05" w:rsidP="00890D05">
                <w:r>
                  <w:t xml:space="preserve">File: </w:t>
                </w:r>
                <w:proofErr w:type="spellStart"/>
                <w:r>
                  <w:t>adigaimage.jpg</w:t>
                </w:r>
                <w:proofErr w:type="spellEnd"/>
              </w:p>
              <w:p w:rsidR="00890D05" w:rsidRDefault="00890D05" w:rsidP="00890D05"/>
              <w:p w:rsidR="00890D05" w:rsidRPr="00890D05" w:rsidRDefault="00890D05" w:rsidP="00890D05">
                <w:pPr>
                  <w:jc w:val="both"/>
                  <w:rPr>
                    <w:szCs w:val="24"/>
                  </w:rPr>
                </w:pPr>
                <w:r>
                  <w:t xml:space="preserve"> </w:t>
                </w:r>
                <w:proofErr w:type="spellStart"/>
                <w:r w:rsidRPr="00890D05">
                  <w:rPr>
                    <w:rFonts w:asciiTheme="majorHAnsi" w:hAnsiTheme="majorHAnsi"/>
                    <w:sz w:val="24"/>
                    <w:szCs w:val="24"/>
                  </w:rPr>
                  <w:t>M</w:t>
                </w:r>
                <w:r w:rsidRPr="00890D05">
                  <w:rPr>
                    <w:szCs w:val="24"/>
                  </w:rPr>
                  <w:t>ogeri</w:t>
                </w:r>
                <w:proofErr w:type="spellEnd"/>
                <w:r w:rsidRPr="00890D05">
                  <w:rPr>
                    <w:szCs w:val="24"/>
                  </w:rPr>
                  <w:t xml:space="preserve"> </w:t>
                </w:r>
                <w:proofErr w:type="spellStart"/>
                <w:r w:rsidRPr="00890D05">
                  <w:rPr>
                    <w:szCs w:val="24"/>
                  </w:rPr>
                  <w:t>Gopalakrishna</w:t>
                </w:r>
                <w:proofErr w:type="spellEnd"/>
                <w:r w:rsidRPr="00890D05">
                  <w:rPr>
                    <w:szCs w:val="24"/>
                  </w:rPr>
                  <w:t xml:space="preserve"> </w:t>
                </w:r>
                <w:proofErr w:type="spellStart"/>
                <w:r w:rsidRPr="00890D05">
                  <w:rPr>
                    <w:szCs w:val="24"/>
                  </w:rPr>
                  <w:t>Adiga</w:t>
                </w:r>
                <w:proofErr w:type="spellEnd"/>
                <w:r w:rsidRPr="00890D05">
                  <w:rPr>
                    <w:szCs w:val="24"/>
                  </w:rPr>
                  <w:t xml:space="preserve"> was the focal point of the Modernist movement in Kannada. Hailing from a small village in South Karnataka, he moved to Mysore for his studies and worked in various places but settled at a later stage of his career in Mysore. He taught English literature in colleges in Mysore and was the principal of a college in </w:t>
                </w:r>
                <w:proofErr w:type="spellStart"/>
                <w:r w:rsidRPr="00890D05">
                  <w:rPr>
                    <w:szCs w:val="24"/>
                  </w:rPr>
                  <w:t>Sagar</w:t>
                </w:r>
                <w:proofErr w:type="spellEnd"/>
                <w:r w:rsidRPr="00890D05">
                  <w:rPr>
                    <w:szCs w:val="24"/>
                  </w:rPr>
                  <w:t xml:space="preserve"> and in </w:t>
                </w:r>
                <w:proofErr w:type="spellStart"/>
                <w:r w:rsidRPr="00890D05">
                  <w:rPr>
                    <w:szCs w:val="24"/>
                  </w:rPr>
                  <w:t>Udipi</w:t>
                </w:r>
                <w:proofErr w:type="spellEnd"/>
                <w:r w:rsidRPr="00890D05">
                  <w:rPr>
                    <w:szCs w:val="24"/>
                  </w:rPr>
                  <w:t xml:space="preserve">. He seems to have started writing in his twenties, initially imitating old Kannada poetry in his use of prosody. However, he soon shifted to writing in the mode of the </w:t>
                </w:r>
                <w:proofErr w:type="spellStart"/>
                <w:r w:rsidRPr="00890D05">
                  <w:rPr>
                    <w:szCs w:val="24"/>
                  </w:rPr>
                  <w:t>Navodaya</w:t>
                </w:r>
                <w:proofErr w:type="spellEnd"/>
                <w:r w:rsidRPr="00890D05">
                  <w:rPr>
                    <w:szCs w:val="24"/>
                  </w:rPr>
                  <w:t xml:space="preserve"> writers. This is evident in his first two collections of poems</w:t>
                </w:r>
                <w:r w:rsidRPr="00890D05">
                  <w:rPr>
                    <w:szCs w:val="24"/>
                  </w:rPr>
                  <w:softHyphen/>
                </w:r>
                <w:r>
                  <w:rPr>
                    <w:szCs w:val="24"/>
                  </w:rPr>
                  <w:t>—</w:t>
                </w:r>
                <w:proofErr w:type="spellStart"/>
                <w:r w:rsidRPr="00890D05">
                  <w:rPr>
                    <w:i/>
                    <w:szCs w:val="24"/>
                  </w:rPr>
                  <w:t>Bhaavataranga</w:t>
                </w:r>
                <w:proofErr w:type="spellEnd"/>
                <w:r w:rsidRPr="00890D05">
                  <w:rPr>
                    <w:szCs w:val="24"/>
                  </w:rPr>
                  <w:t xml:space="preserve"> (1946) and </w:t>
                </w:r>
                <w:proofErr w:type="spellStart"/>
                <w:r w:rsidRPr="00890D05">
                  <w:rPr>
                    <w:i/>
                    <w:szCs w:val="24"/>
                  </w:rPr>
                  <w:t>Kattuvevu</w:t>
                </w:r>
                <w:proofErr w:type="spellEnd"/>
                <w:r w:rsidRPr="00890D05">
                  <w:rPr>
                    <w:i/>
                    <w:szCs w:val="24"/>
                  </w:rPr>
                  <w:t xml:space="preserve"> </w:t>
                </w:r>
                <w:proofErr w:type="spellStart"/>
                <w:r w:rsidRPr="00890D05">
                  <w:rPr>
                    <w:i/>
                    <w:szCs w:val="24"/>
                  </w:rPr>
                  <w:t>Naavu</w:t>
                </w:r>
                <w:proofErr w:type="spellEnd"/>
                <w:r w:rsidRPr="00890D05">
                  <w:rPr>
                    <w:szCs w:val="24"/>
                  </w:rPr>
                  <w:t xml:space="preserve"> (1948). In these volumes he shared the new enthusiasm of the anti-colonial struggle and dreamt of an ideal India to come. He felt that with the transfer of power and the formation of the Indian nation</w:t>
                </w:r>
                <w:ins w:id="0" w:author="Unknown" w:date="2013-09-25T15:30:00Z">
                  <w:r w:rsidRPr="00890D05">
                    <w:rPr>
                      <w:szCs w:val="24"/>
                    </w:rPr>
                    <w:t xml:space="preserve"> </w:t>
                  </w:r>
                </w:ins>
                <w:r w:rsidRPr="00890D05">
                  <w:rPr>
                    <w:szCs w:val="24"/>
                  </w:rPr>
                  <w:t xml:space="preserve">state the dreams of his generation were belied. This led to a sense of disillusionment, turning him into a bitter critic of the Congress and of Jawaharlal Nehru. The </w:t>
                </w:r>
                <w:proofErr w:type="spellStart"/>
                <w:r w:rsidRPr="00890D05">
                  <w:rPr>
                    <w:szCs w:val="24"/>
                  </w:rPr>
                  <w:t>Jansangh</w:t>
                </w:r>
                <w:proofErr w:type="spellEnd"/>
                <w:r w:rsidRPr="00890D05">
                  <w:rPr>
                    <w:szCs w:val="24"/>
                  </w:rPr>
                  <w:t xml:space="preserve"> and Ram </w:t>
                </w:r>
                <w:proofErr w:type="spellStart"/>
                <w:r w:rsidRPr="00890D05">
                  <w:rPr>
                    <w:szCs w:val="24"/>
                  </w:rPr>
                  <w:t>Manohar</w:t>
                </w:r>
                <w:proofErr w:type="spellEnd"/>
                <w:r w:rsidRPr="00890D05">
                  <w:rPr>
                    <w:szCs w:val="24"/>
                  </w:rPr>
                  <w:t xml:space="preserve"> </w:t>
                </w:r>
                <w:proofErr w:type="spellStart"/>
                <w:r w:rsidRPr="00890D05">
                  <w:rPr>
                    <w:szCs w:val="24"/>
                  </w:rPr>
                  <w:t>Lohia’s</w:t>
                </w:r>
                <w:proofErr w:type="spellEnd"/>
                <w:r w:rsidRPr="00890D05">
                  <w:rPr>
                    <w:szCs w:val="24"/>
                  </w:rPr>
                  <w:t xml:space="preserve"> Party were the main opposition parties at that time. He translated </w:t>
                </w:r>
                <w:proofErr w:type="spellStart"/>
                <w:r w:rsidRPr="00890D05">
                  <w:rPr>
                    <w:szCs w:val="24"/>
                  </w:rPr>
                  <w:t>Lohia’s</w:t>
                </w:r>
                <w:proofErr w:type="spellEnd"/>
                <w:r w:rsidRPr="00890D05">
                  <w:rPr>
                    <w:szCs w:val="24"/>
                  </w:rPr>
                  <w:t xml:space="preserve"> </w:t>
                </w:r>
                <w:r w:rsidRPr="00890D05">
                  <w:rPr>
                    <w:i/>
                    <w:iCs/>
                    <w:szCs w:val="24"/>
                  </w:rPr>
                  <w:t>Wheel of History</w:t>
                </w:r>
                <w:r w:rsidRPr="00890D05">
                  <w:rPr>
                    <w:szCs w:val="24"/>
                  </w:rPr>
                  <w:t xml:space="preserve"> as </w:t>
                </w:r>
                <w:proofErr w:type="spellStart"/>
                <w:r w:rsidRPr="00890D05">
                  <w:rPr>
                    <w:i/>
                    <w:szCs w:val="24"/>
                  </w:rPr>
                  <w:t>Itihasa</w:t>
                </w:r>
                <w:proofErr w:type="spellEnd"/>
                <w:r w:rsidRPr="00890D05">
                  <w:rPr>
                    <w:i/>
                    <w:szCs w:val="24"/>
                  </w:rPr>
                  <w:t xml:space="preserve"> Chakra</w:t>
                </w:r>
                <w:r w:rsidRPr="00890D05">
                  <w:rPr>
                    <w:szCs w:val="24"/>
                  </w:rPr>
                  <w:t xml:space="preserve"> (1972). In 1967 he unsuccessfully contested election to the Parliament as a candidate of the Hindu right wing party Jan </w:t>
                </w:r>
                <w:proofErr w:type="spellStart"/>
                <w:r w:rsidRPr="00890D05">
                  <w:rPr>
                    <w:szCs w:val="24"/>
                  </w:rPr>
                  <w:t>Sangh</w:t>
                </w:r>
                <w:proofErr w:type="spellEnd"/>
                <w:r w:rsidRPr="00890D05">
                  <w:rPr>
                    <w:szCs w:val="24"/>
                  </w:rPr>
                  <w:t xml:space="preserve">, which earned him several enemies in literary circles.  </w:t>
                </w:r>
              </w:p>
              <w:p w:rsidR="00890D05" w:rsidRPr="00890D05" w:rsidRDefault="00890D05" w:rsidP="00890D05">
                <w:pPr>
                  <w:jc w:val="both"/>
                  <w:rPr>
                    <w:szCs w:val="24"/>
                  </w:rPr>
                </w:pPr>
                <w:r w:rsidRPr="00890D05">
                  <w:rPr>
                    <w:szCs w:val="24"/>
                  </w:rPr>
                  <w:t xml:space="preserve">His third collection of poems, </w:t>
                </w:r>
                <w:proofErr w:type="spellStart"/>
                <w:r w:rsidRPr="00890D05">
                  <w:rPr>
                    <w:i/>
                    <w:szCs w:val="24"/>
                  </w:rPr>
                  <w:t>Nadedubanda</w:t>
                </w:r>
                <w:proofErr w:type="spellEnd"/>
                <w:r w:rsidRPr="00890D05">
                  <w:rPr>
                    <w:i/>
                    <w:szCs w:val="24"/>
                  </w:rPr>
                  <w:t xml:space="preserve"> </w:t>
                </w:r>
                <w:proofErr w:type="spellStart"/>
                <w:r w:rsidRPr="00890D05">
                  <w:rPr>
                    <w:i/>
                    <w:szCs w:val="24"/>
                  </w:rPr>
                  <w:t>Daari</w:t>
                </w:r>
                <w:proofErr w:type="spellEnd"/>
                <w:r w:rsidRPr="00890D05">
                  <w:rPr>
                    <w:szCs w:val="24"/>
                  </w:rPr>
                  <w:t xml:space="preserve"> (1952), was a landmark in his career; it showed him move in a new direction, rejecting the earlier style he had adopted. The volume became a kind of manifesto for the later Modernist writers. From then onwards he became the principal modernist poetic voice in Kannada literature. Though he was criticized for the complex images in his poetry, a newly emergent school of critics was eager to mediate between his poetry and the reading public. Readers often waited to see how critics would explain his images. U. R. </w:t>
                </w:r>
                <w:proofErr w:type="spellStart"/>
                <w:r w:rsidRPr="00890D05">
                  <w:rPr>
                    <w:szCs w:val="24"/>
                  </w:rPr>
                  <w:t>Ananthamurthy</w:t>
                </w:r>
                <w:proofErr w:type="spellEnd"/>
                <w:r w:rsidRPr="00890D05">
                  <w:rPr>
                    <w:szCs w:val="24"/>
                  </w:rPr>
                  <w:t xml:space="preserve"> was at the forefront of critics who took on this role. </w:t>
                </w:r>
                <w:proofErr w:type="spellStart"/>
                <w:r w:rsidRPr="00890D05">
                  <w:rPr>
                    <w:szCs w:val="24"/>
                  </w:rPr>
                  <w:t>Adiga</w:t>
                </w:r>
                <w:proofErr w:type="spellEnd"/>
                <w:r w:rsidRPr="00890D05">
                  <w:rPr>
                    <w:szCs w:val="24"/>
                  </w:rPr>
                  <w:t xml:space="preserve"> also groomed a group of young writers in Mysore, who went on to become the leading poets/writers of the </w:t>
                </w:r>
                <w:proofErr w:type="spellStart"/>
                <w:r w:rsidRPr="00890D05">
                  <w:rPr>
                    <w:szCs w:val="24"/>
                  </w:rPr>
                  <w:t>Navya</w:t>
                </w:r>
                <w:proofErr w:type="spellEnd"/>
                <w:r w:rsidRPr="00890D05">
                  <w:rPr>
                    <w:szCs w:val="24"/>
                  </w:rPr>
                  <w:t xml:space="preserve"> movement in Kannada. Many of them fondly recollect their evening discussions with </w:t>
                </w:r>
                <w:proofErr w:type="spellStart"/>
                <w:r w:rsidRPr="00890D05">
                  <w:rPr>
                    <w:szCs w:val="24"/>
                  </w:rPr>
                  <w:t>Adiga</w:t>
                </w:r>
                <w:proofErr w:type="spellEnd"/>
                <w:r w:rsidRPr="00890D05">
                  <w:rPr>
                    <w:szCs w:val="24"/>
                  </w:rPr>
                  <w:t xml:space="preserve"> in a café in Mysore. His other important poetry collections are </w:t>
                </w:r>
                <w:proofErr w:type="spellStart"/>
                <w:r w:rsidRPr="00890D05">
                  <w:rPr>
                    <w:i/>
                    <w:szCs w:val="24"/>
                  </w:rPr>
                  <w:t>Chandamaddale</w:t>
                </w:r>
                <w:proofErr w:type="spellEnd"/>
                <w:r w:rsidRPr="00890D05">
                  <w:rPr>
                    <w:szCs w:val="24"/>
                  </w:rPr>
                  <w:t xml:space="preserve"> (1954</w:t>
                </w:r>
                <w:r w:rsidRPr="00890D05">
                  <w:rPr>
                    <w:i/>
                    <w:szCs w:val="24"/>
                  </w:rPr>
                  <w:t xml:space="preserve">), </w:t>
                </w:r>
                <w:proofErr w:type="spellStart"/>
                <w:r w:rsidRPr="00890D05">
                  <w:rPr>
                    <w:i/>
                    <w:szCs w:val="24"/>
                  </w:rPr>
                  <w:t>Bhoomi</w:t>
                </w:r>
                <w:proofErr w:type="spellEnd"/>
                <w:r w:rsidRPr="00890D05">
                  <w:rPr>
                    <w:i/>
                    <w:szCs w:val="24"/>
                  </w:rPr>
                  <w:t xml:space="preserve"> </w:t>
                </w:r>
                <w:proofErr w:type="spellStart"/>
                <w:r w:rsidRPr="00890D05">
                  <w:rPr>
                    <w:i/>
                    <w:szCs w:val="24"/>
                  </w:rPr>
                  <w:t>Geeta</w:t>
                </w:r>
                <w:proofErr w:type="spellEnd"/>
                <w:r w:rsidRPr="00890D05">
                  <w:rPr>
                    <w:szCs w:val="24"/>
                  </w:rPr>
                  <w:t xml:space="preserve"> (1959), which is supposed to be the </w:t>
                </w:r>
                <w:r w:rsidRPr="00890D05">
                  <w:rPr>
                    <w:i/>
                    <w:szCs w:val="24"/>
                  </w:rPr>
                  <w:t>Wasteland</w:t>
                </w:r>
                <w:r w:rsidRPr="00890D05">
                  <w:rPr>
                    <w:szCs w:val="24"/>
                  </w:rPr>
                  <w:t xml:space="preserve"> of Kannada, </w:t>
                </w:r>
                <w:proofErr w:type="spellStart"/>
                <w:r w:rsidRPr="00890D05">
                  <w:rPr>
                    <w:i/>
                    <w:szCs w:val="24"/>
                  </w:rPr>
                  <w:t>Vardhamana</w:t>
                </w:r>
                <w:proofErr w:type="spellEnd"/>
                <w:r w:rsidRPr="00890D05">
                  <w:rPr>
                    <w:szCs w:val="24"/>
                  </w:rPr>
                  <w:t xml:space="preserve"> (1972), </w:t>
                </w:r>
                <w:proofErr w:type="spellStart"/>
                <w:r w:rsidRPr="00890D05">
                  <w:rPr>
                    <w:i/>
                    <w:szCs w:val="24"/>
                  </w:rPr>
                  <w:t>Battalaarada</w:t>
                </w:r>
                <w:proofErr w:type="spellEnd"/>
                <w:r w:rsidRPr="00890D05">
                  <w:rPr>
                    <w:i/>
                    <w:szCs w:val="24"/>
                  </w:rPr>
                  <w:t xml:space="preserve"> </w:t>
                </w:r>
                <w:proofErr w:type="spellStart"/>
                <w:r w:rsidRPr="00890D05">
                  <w:rPr>
                    <w:i/>
                    <w:szCs w:val="24"/>
                  </w:rPr>
                  <w:t>Gange</w:t>
                </w:r>
                <w:proofErr w:type="spellEnd"/>
                <w:r w:rsidRPr="00890D05">
                  <w:rPr>
                    <w:szCs w:val="24"/>
                  </w:rPr>
                  <w:t xml:space="preserve"> (1983), </w:t>
                </w:r>
                <w:proofErr w:type="spellStart"/>
                <w:r w:rsidRPr="00890D05">
                  <w:rPr>
                    <w:i/>
                    <w:szCs w:val="24"/>
                  </w:rPr>
                  <w:t>Moolaka</w:t>
                </w:r>
                <w:proofErr w:type="spellEnd"/>
                <w:r w:rsidRPr="00890D05">
                  <w:rPr>
                    <w:i/>
                    <w:szCs w:val="24"/>
                  </w:rPr>
                  <w:t xml:space="preserve"> </w:t>
                </w:r>
                <w:proofErr w:type="spellStart"/>
                <w:r w:rsidRPr="00890D05">
                  <w:rPr>
                    <w:i/>
                    <w:szCs w:val="24"/>
                  </w:rPr>
                  <w:t>Mahashayaru</w:t>
                </w:r>
                <w:proofErr w:type="spellEnd"/>
                <w:r w:rsidRPr="00890D05">
                  <w:rPr>
                    <w:szCs w:val="24"/>
                  </w:rPr>
                  <w:t xml:space="preserve"> (1980), </w:t>
                </w:r>
                <w:proofErr w:type="spellStart"/>
                <w:r w:rsidRPr="00890D05">
                  <w:rPr>
                    <w:i/>
                    <w:szCs w:val="24"/>
                  </w:rPr>
                  <w:t>Chintamaniyalli</w:t>
                </w:r>
                <w:proofErr w:type="spellEnd"/>
                <w:r w:rsidRPr="00890D05">
                  <w:rPr>
                    <w:i/>
                    <w:szCs w:val="24"/>
                  </w:rPr>
                  <w:t xml:space="preserve"> Kanda </w:t>
                </w:r>
                <w:proofErr w:type="spellStart"/>
                <w:r w:rsidRPr="00890D05">
                  <w:rPr>
                    <w:i/>
                    <w:szCs w:val="24"/>
                  </w:rPr>
                  <w:t>Mukha</w:t>
                </w:r>
                <w:proofErr w:type="spellEnd"/>
                <w:r w:rsidRPr="00890D05">
                  <w:rPr>
                    <w:szCs w:val="24"/>
                  </w:rPr>
                  <w:t xml:space="preserve"> (1987),</w:t>
                </w:r>
                <w:r>
                  <w:rPr>
                    <w:szCs w:val="24"/>
                  </w:rPr>
                  <w:t xml:space="preserve"> and </w:t>
                </w:r>
                <w:proofErr w:type="spellStart"/>
                <w:r w:rsidRPr="00890D05">
                  <w:rPr>
                    <w:i/>
                    <w:szCs w:val="24"/>
                  </w:rPr>
                  <w:t>Suvarna</w:t>
                </w:r>
                <w:proofErr w:type="spellEnd"/>
                <w:r w:rsidRPr="00890D05">
                  <w:rPr>
                    <w:i/>
                    <w:szCs w:val="24"/>
                  </w:rPr>
                  <w:t xml:space="preserve"> </w:t>
                </w:r>
                <w:proofErr w:type="spellStart"/>
                <w:r w:rsidRPr="00890D05">
                  <w:rPr>
                    <w:i/>
                    <w:szCs w:val="24"/>
                  </w:rPr>
                  <w:t>Puththali</w:t>
                </w:r>
                <w:proofErr w:type="spellEnd"/>
                <w:r w:rsidRPr="00890D05">
                  <w:rPr>
                    <w:szCs w:val="24"/>
                  </w:rPr>
                  <w:t xml:space="preserve"> (1980).  </w:t>
                </w:r>
              </w:p>
              <w:p w:rsidR="00890D05" w:rsidRPr="00890D05" w:rsidRDefault="00890D05" w:rsidP="00890D05">
                <w:pPr>
                  <w:jc w:val="both"/>
                  <w:rPr>
                    <w:szCs w:val="24"/>
                  </w:rPr>
                </w:pPr>
                <w:proofErr w:type="spellStart"/>
                <w:r w:rsidRPr="00890D05">
                  <w:rPr>
                    <w:szCs w:val="24"/>
                  </w:rPr>
                  <w:t>Adiga</w:t>
                </w:r>
                <w:proofErr w:type="spellEnd"/>
                <w:r w:rsidRPr="00890D05">
                  <w:rPr>
                    <w:szCs w:val="24"/>
                  </w:rPr>
                  <w:t xml:space="preserve"> wrote two novels</w:t>
                </w:r>
                <w:r>
                  <w:rPr>
                    <w:szCs w:val="24"/>
                  </w:rPr>
                  <w:t>—</w:t>
                </w:r>
                <w:proofErr w:type="spellStart"/>
                <w:r w:rsidRPr="00890D05">
                  <w:rPr>
                    <w:i/>
                    <w:szCs w:val="24"/>
                  </w:rPr>
                  <w:t>Anaathe</w:t>
                </w:r>
                <w:proofErr w:type="spellEnd"/>
                <w:r w:rsidRPr="00890D05">
                  <w:rPr>
                    <w:szCs w:val="24"/>
                  </w:rPr>
                  <w:t xml:space="preserve"> (1954) and </w:t>
                </w:r>
                <w:proofErr w:type="spellStart"/>
                <w:r w:rsidRPr="00890D05">
                  <w:rPr>
                    <w:i/>
                    <w:szCs w:val="24"/>
                  </w:rPr>
                  <w:t>Akashadeepa</w:t>
                </w:r>
                <w:proofErr w:type="spellEnd"/>
                <w:r w:rsidRPr="00890D05">
                  <w:rPr>
                    <w:szCs w:val="24"/>
                  </w:rPr>
                  <w:t xml:space="preserve"> (1953)</w:t>
                </w:r>
                <w:r>
                  <w:rPr>
                    <w:szCs w:val="24"/>
                  </w:rPr>
                  <w:t>—</w:t>
                </w:r>
                <w:r w:rsidRPr="00890D05">
                  <w:rPr>
                    <w:szCs w:val="24"/>
                  </w:rPr>
                  <w:t>and several short stories. He also translated several literary works into Kannada. His article on ‘</w:t>
                </w:r>
                <w:proofErr w:type="spellStart"/>
                <w:r w:rsidRPr="00890D05">
                  <w:rPr>
                    <w:szCs w:val="24"/>
                  </w:rPr>
                  <w:t>Mannina</w:t>
                </w:r>
                <w:proofErr w:type="spellEnd"/>
                <w:r w:rsidRPr="00890D05">
                  <w:rPr>
                    <w:szCs w:val="24"/>
                  </w:rPr>
                  <w:t xml:space="preserve"> </w:t>
                </w:r>
                <w:proofErr w:type="spellStart"/>
                <w:r w:rsidRPr="00890D05">
                  <w:rPr>
                    <w:szCs w:val="24"/>
                  </w:rPr>
                  <w:t>Vaasane</w:t>
                </w:r>
                <w:proofErr w:type="spellEnd"/>
                <w:r w:rsidRPr="00890D05">
                  <w:rPr>
                    <w:szCs w:val="24"/>
                  </w:rPr>
                  <w:t>’ (</w:t>
                </w:r>
                <w:r w:rsidRPr="00890D05">
                  <w:rPr>
                    <w:i/>
                    <w:szCs w:val="24"/>
                  </w:rPr>
                  <w:t>Smell of the Soil</w:t>
                </w:r>
                <w:r w:rsidRPr="00890D05">
                  <w:rPr>
                    <w:szCs w:val="24"/>
                  </w:rPr>
                  <w:t xml:space="preserve">, 1966) was a key text of </w:t>
                </w:r>
                <w:proofErr w:type="spellStart"/>
                <w:r w:rsidRPr="00890D05">
                  <w:rPr>
                    <w:szCs w:val="24"/>
                  </w:rPr>
                  <w:t>Navya</w:t>
                </w:r>
                <w:proofErr w:type="spellEnd"/>
                <w:r w:rsidRPr="00890D05">
                  <w:rPr>
                    <w:szCs w:val="24"/>
                  </w:rPr>
                  <w:t xml:space="preserve"> poetry with the smell of the earth becoming the yardstick for measuring the intensity of experience enshrined in a poem. </w:t>
                </w:r>
              </w:p>
              <w:p w:rsidR="00890D05" w:rsidRDefault="00890D05" w:rsidP="00890D05">
                <w:pPr>
                  <w:spacing w:after="120"/>
                  <w:jc w:val="both"/>
                  <w:rPr>
                    <w:b/>
                    <w:szCs w:val="24"/>
                  </w:rPr>
                </w:pPr>
              </w:p>
              <w:p w:rsidR="00890D05" w:rsidRPr="00890D05" w:rsidRDefault="00890D05" w:rsidP="00890D05">
                <w:pPr>
                  <w:spacing w:after="120"/>
                  <w:jc w:val="both"/>
                  <w:rPr>
                    <w:b/>
                    <w:szCs w:val="24"/>
                  </w:rPr>
                </w:pPr>
                <w:r w:rsidRPr="00890D05">
                  <w:rPr>
                    <w:b/>
                    <w:szCs w:val="24"/>
                  </w:rPr>
                  <w:t>Timeline:</w:t>
                </w:r>
              </w:p>
              <w:p w:rsidR="00890D05" w:rsidRPr="00890D05" w:rsidRDefault="00890D05" w:rsidP="00890D05">
                <w:pPr>
                  <w:jc w:val="both"/>
                  <w:rPr>
                    <w:i/>
                    <w:szCs w:val="24"/>
                  </w:rPr>
                </w:pPr>
                <w:r w:rsidRPr="00890D05">
                  <w:rPr>
                    <w:szCs w:val="24"/>
                  </w:rPr>
                  <w:t xml:space="preserve">1946 </w:t>
                </w:r>
                <w:r w:rsidRPr="00890D05">
                  <w:rPr>
                    <w:szCs w:val="24"/>
                  </w:rPr>
                  <w:tab/>
                </w:r>
                <w:r w:rsidRPr="00890D05">
                  <w:rPr>
                    <w:szCs w:val="24"/>
                  </w:rPr>
                  <w:tab/>
                  <w:t xml:space="preserve">First collection of poetry, </w:t>
                </w:r>
                <w:proofErr w:type="spellStart"/>
                <w:r w:rsidRPr="00890D05">
                  <w:rPr>
                    <w:i/>
                    <w:szCs w:val="24"/>
                  </w:rPr>
                  <w:t>Bhaavataranga</w:t>
                </w:r>
                <w:proofErr w:type="spellEnd"/>
              </w:p>
              <w:p w:rsidR="00890D05" w:rsidRPr="00890D05" w:rsidRDefault="00890D05" w:rsidP="00890D05">
                <w:pPr>
                  <w:jc w:val="both"/>
                  <w:rPr>
                    <w:szCs w:val="24"/>
                  </w:rPr>
                </w:pPr>
                <w:r w:rsidRPr="00890D05">
                  <w:rPr>
                    <w:szCs w:val="24"/>
                  </w:rPr>
                  <w:t>1952</w:t>
                </w:r>
                <w:r w:rsidRPr="00890D05">
                  <w:rPr>
                    <w:szCs w:val="24"/>
                  </w:rPr>
                  <w:tab/>
                </w:r>
                <w:r w:rsidRPr="00890D05">
                  <w:rPr>
                    <w:szCs w:val="24"/>
                  </w:rPr>
                  <w:tab/>
                </w:r>
                <w:proofErr w:type="spellStart"/>
                <w:r w:rsidRPr="00890D05">
                  <w:rPr>
                    <w:i/>
                    <w:szCs w:val="24"/>
                  </w:rPr>
                  <w:t>Nadedubanda</w:t>
                </w:r>
                <w:proofErr w:type="spellEnd"/>
                <w:r w:rsidRPr="00890D05">
                  <w:rPr>
                    <w:i/>
                    <w:szCs w:val="24"/>
                  </w:rPr>
                  <w:t xml:space="preserve"> </w:t>
                </w:r>
                <w:proofErr w:type="spellStart"/>
                <w:r w:rsidRPr="00890D05">
                  <w:rPr>
                    <w:i/>
                    <w:szCs w:val="24"/>
                  </w:rPr>
                  <w:t>Daari</w:t>
                </w:r>
                <w:proofErr w:type="spellEnd"/>
              </w:p>
              <w:p w:rsidR="00890D05" w:rsidRPr="00890D05" w:rsidRDefault="00890D05" w:rsidP="00890D05">
                <w:pPr>
                  <w:jc w:val="both"/>
                  <w:rPr>
                    <w:szCs w:val="24"/>
                  </w:rPr>
                </w:pPr>
                <w:r w:rsidRPr="00890D05">
                  <w:rPr>
                    <w:szCs w:val="24"/>
                  </w:rPr>
                  <w:t>1959</w:t>
                </w:r>
                <w:r w:rsidRPr="00890D05">
                  <w:rPr>
                    <w:szCs w:val="24"/>
                  </w:rPr>
                  <w:tab/>
                </w:r>
                <w:r w:rsidRPr="00890D05">
                  <w:rPr>
                    <w:szCs w:val="24"/>
                  </w:rPr>
                  <w:tab/>
                </w:r>
                <w:proofErr w:type="spellStart"/>
                <w:r w:rsidRPr="00890D05">
                  <w:rPr>
                    <w:i/>
                    <w:szCs w:val="24"/>
                  </w:rPr>
                  <w:t>Bhoomi</w:t>
                </w:r>
                <w:proofErr w:type="spellEnd"/>
                <w:r w:rsidRPr="00890D05">
                  <w:rPr>
                    <w:i/>
                    <w:szCs w:val="24"/>
                  </w:rPr>
                  <w:t xml:space="preserve"> </w:t>
                </w:r>
                <w:proofErr w:type="spellStart"/>
                <w:r w:rsidRPr="00890D05">
                  <w:rPr>
                    <w:i/>
                    <w:szCs w:val="24"/>
                  </w:rPr>
                  <w:t>Geeta</w:t>
                </w:r>
                <w:proofErr w:type="spellEnd"/>
              </w:p>
              <w:p w:rsidR="00890D05" w:rsidRPr="00890D05" w:rsidRDefault="00890D05" w:rsidP="00890D05">
                <w:pPr>
                  <w:jc w:val="both"/>
                  <w:rPr>
                    <w:i/>
                    <w:szCs w:val="24"/>
                  </w:rPr>
                </w:pPr>
                <w:r w:rsidRPr="00890D05">
                  <w:rPr>
                    <w:szCs w:val="24"/>
                  </w:rPr>
                  <w:t>1962</w:t>
                </w:r>
                <w:r w:rsidRPr="00890D05">
                  <w:rPr>
                    <w:szCs w:val="24"/>
                  </w:rPr>
                  <w:tab/>
                </w:r>
                <w:r w:rsidRPr="00890D05">
                  <w:rPr>
                    <w:szCs w:val="24"/>
                  </w:rPr>
                  <w:tab/>
                  <w:t xml:space="preserve">Starts the journal </w:t>
                </w:r>
                <w:proofErr w:type="spellStart"/>
                <w:r w:rsidRPr="00890D05">
                  <w:rPr>
                    <w:i/>
                    <w:szCs w:val="24"/>
                  </w:rPr>
                  <w:t>Sakshi</w:t>
                </w:r>
                <w:proofErr w:type="spellEnd"/>
              </w:p>
              <w:p w:rsidR="00890D05" w:rsidRPr="00890D05" w:rsidRDefault="00890D05" w:rsidP="00890D05">
                <w:pPr>
                  <w:jc w:val="both"/>
                  <w:rPr>
                    <w:szCs w:val="24"/>
                  </w:rPr>
                </w:pPr>
                <w:r w:rsidRPr="00890D05">
                  <w:rPr>
                    <w:szCs w:val="24"/>
                  </w:rPr>
                  <w:t>1967</w:t>
                </w:r>
                <w:r w:rsidRPr="00890D05">
                  <w:rPr>
                    <w:szCs w:val="24"/>
                  </w:rPr>
                  <w:tab/>
                </w:r>
                <w:r w:rsidRPr="00890D05">
                  <w:rPr>
                    <w:szCs w:val="24"/>
                  </w:rPr>
                  <w:tab/>
                  <w:t>Contests Parliament elections</w:t>
                </w:r>
              </w:p>
              <w:p w:rsidR="00890D05" w:rsidRPr="00890D05" w:rsidRDefault="00890D05" w:rsidP="00890D05">
                <w:pPr>
                  <w:jc w:val="both"/>
                  <w:rPr>
                    <w:szCs w:val="24"/>
                  </w:rPr>
                </w:pPr>
                <w:r w:rsidRPr="00890D05">
                  <w:rPr>
                    <w:szCs w:val="24"/>
                  </w:rPr>
                  <w:t>1972</w:t>
                </w:r>
                <w:r w:rsidRPr="00890D05">
                  <w:rPr>
                    <w:szCs w:val="24"/>
                  </w:rPr>
                  <w:tab/>
                </w:r>
                <w:r w:rsidRPr="00890D05">
                  <w:rPr>
                    <w:szCs w:val="24"/>
                  </w:rPr>
                  <w:tab/>
                  <w:t xml:space="preserve">Translates </w:t>
                </w:r>
                <w:proofErr w:type="spellStart"/>
                <w:r w:rsidRPr="00890D05">
                  <w:rPr>
                    <w:szCs w:val="24"/>
                  </w:rPr>
                  <w:t>Lohya’s</w:t>
                </w:r>
                <w:proofErr w:type="spellEnd"/>
                <w:r w:rsidRPr="00890D05">
                  <w:rPr>
                    <w:szCs w:val="24"/>
                  </w:rPr>
                  <w:t xml:space="preserve"> </w:t>
                </w:r>
                <w:r w:rsidRPr="00890D05">
                  <w:rPr>
                    <w:i/>
                    <w:szCs w:val="24"/>
                  </w:rPr>
                  <w:t>The Wheel of History</w:t>
                </w:r>
              </w:p>
              <w:p w:rsidR="00890D05" w:rsidRDefault="00890D05" w:rsidP="00890D05">
                <w:pPr>
                  <w:jc w:val="both"/>
                  <w:rPr>
                    <w:szCs w:val="24"/>
                  </w:rPr>
                </w:pPr>
                <w:r w:rsidRPr="00890D05">
                  <w:rPr>
                    <w:szCs w:val="24"/>
                  </w:rPr>
                  <w:t>1986</w:t>
                </w:r>
                <w:r w:rsidRPr="00890D05">
                  <w:rPr>
                    <w:szCs w:val="24"/>
                  </w:rPr>
                  <w:tab/>
                </w:r>
                <w:r w:rsidRPr="00890D05">
                  <w:rPr>
                    <w:szCs w:val="24"/>
                  </w:rPr>
                  <w:tab/>
                  <w:t xml:space="preserve">Awarded </w:t>
                </w:r>
                <w:proofErr w:type="spellStart"/>
                <w:r w:rsidRPr="00890D05">
                  <w:rPr>
                    <w:szCs w:val="24"/>
                  </w:rPr>
                  <w:t>Kabir</w:t>
                </w:r>
                <w:proofErr w:type="spellEnd"/>
                <w:r w:rsidRPr="00890D05">
                  <w:rPr>
                    <w:szCs w:val="24"/>
                  </w:rPr>
                  <w:t xml:space="preserve"> </w:t>
                </w:r>
                <w:proofErr w:type="spellStart"/>
                <w:r w:rsidRPr="00890D05">
                  <w:rPr>
                    <w:szCs w:val="24"/>
                  </w:rPr>
                  <w:t>Samman</w:t>
                </w:r>
                <w:proofErr w:type="spellEnd"/>
                <w:r w:rsidRPr="00890D05">
                  <w:rPr>
                    <w:szCs w:val="24"/>
                  </w:rPr>
                  <w:t xml:space="preserve"> by the Madhya Pradesh Government</w:t>
                </w:r>
              </w:p>
              <w:p w:rsidR="00890D05" w:rsidRDefault="00890D05" w:rsidP="00076AB6"/>
            </w:tc>
          </w:sdtContent>
        </w:sdt>
      </w:tr>
      <w:tr w:rsidR="00890D05">
        <w:tc>
          <w:tcPr>
            <w:tcW w:w="9016" w:type="dxa"/>
          </w:tcPr>
          <w:p w:rsidR="00076AB6" w:rsidRDefault="00076AB6" w:rsidP="00890D05">
            <w:r>
              <w:t>Major Translation in English:</w:t>
            </w:r>
          </w:p>
          <w:p w:rsidR="00890D05" w:rsidRDefault="00076AB6" w:rsidP="00890D05">
            <w:sdt>
              <w:sdtPr>
                <w:id w:val="191661131"/>
                <w:citation/>
              </w:sdtPr>
              <w:sdtContent>
                <w:r>
                  <w:fldChar w:fldCharType="begin"/>
                </w:r>
                <w:r>
                  <w:rPr>
                    <w:lang w:val="en-US"/>
                  </w:rPr>
                  <w:instrText xml:space="preserve"> CITATION Gop05 \l 1033 </w:instrText>
                </w:r>
                <w:r>
                  <w:fldChar w:fldCharType="separate"/>
                </w:r>
                <w:r w:rsidRPr="00076AB6">
                  <w:rPr>
                    <w:noProof/>
                    <w:lang w:val="en-US"/>
                  </w:rPr>
                  <w:t>(Gopalakrishna, 2005)</w:t>
                </w:r>
                <w:r>
                  <w:fldChar w:fldCharType="end"/>
                </w:r>
              </w:sdtContent>
            </w:sdt>
          </w:p>
        </w:tc>
      </w:tr>
    </w:tbl>
    <w:p w:rsidR="00890D05" w:rsidRPr="00F36937" w:rsidRDefault="00890D05" w:rsidP="00890D05">
      <w:bookmarkStart w:id="1" w:name="_GoBack"/>
      <w:bookmarkEnd w:id="1"/>
    </w:p>
    <w:sectPr w:rsidR="00890D05" w:rsidRPr="00F36937" w:rsidSect="00890D0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D05" w:rsidRDefault="00890D05" w:rsidP="00890D05">
      <w:pPr>
        <w:spacing w:after="0" w:line="240" w:lineRule="auto"/>
      </w:pPr>
      <w:r>
        <w:separator/>
      </w:r>
    </w:p>
  </w:endnote>
  <w:endnote w:type="continuationSeparator" w:id="0">
    <w:p w:rsidR="00890D05" w:rsidRDefault="00890D05" w:rsidP="00890D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D05" w:rsidRDefault="00890D05" w:rsidP="00890D05">
      <w:pPr>
        <w:spacing w:after="0" w:line="240" w:lineRule="auto"/>
      </w:pPr>
      <w:r>
        <w:separator/>
      </w:r>
    </w:p>
  </w:footnote>
  <w:footnote w:type="continuationSeparator" w:id="0">
    <w:p w:rsidR="00890D05" w:rsidRDefault="00890D05" w:rsidP="00890D0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05" w:rsidRDefault="00890D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90D05" w:rsidRDefault="00890D0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44272A"/>
    <w:rsid w:val="00076AB6"/>
    <w:rsid w:val="0044272A"/>
    <w:rsid w:val="00890D05"/>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9883CE660075419723FD5AD490DFD4"/>
        <w:category>
          <w:name w:val="General"/>
          <w:gallery w:val="placeholder"/>
        </w:category>
        <w:types>
          <w:type w:val="bbPlcHdr"/>
        </w:types>
        <w:behaviors>
          <w:behavior w:val="content"/>
        </w:behaviors>
        <w:guid w:val="{DCE31AB8-6EA3-8F40-94DD-4F1F27D16002}"/>
      </w:docPartPr>
      <w:docPartBody>
        <w:p w:rsidR="00B91BDC" w:rsidRDefault="00B91BDC">
          <w:pPr>
            <w:pStyle w:val="589883CE660075419723FD5AD490DFD4"/>
          </w:pPr>
          <w:r w:rsidRPr="00CC586D">
            <w:rPr>
              <w:rStyle w:val="PlaceholderText"/>
              <w:b/>
              <w:color w:val="FFFFFF" w:themeColor="background1"/>
            </w:rPr>
            <w:t>[Salutation]</w:t>
          </w:r>
        </w:p>
      </w:docPartBody>
    </w:docPart>
    <w:docPart>
      <w:docPartPr>
        <w:name w:val="90FB60776A11D74583662E35D300E3E7"/>
        <w:category>
          <w:name w:val="General"/>
          <w:gallery w:val="placeholder"/>
        </w:category>
        <w:types>
          <w:type w:val="bbPlcHdr"/>
        </w:types>
        <w:behaviors>
          <w:behavior w:val="content"/>
        </w:behaviors>
        <w:guid w:val="{ADA44304-4889-2F40-86D1-BD6D9B2F03D0}"/>
      </w:docPartPr>
      <w:docPartBody>
        <w:p w:rsidR="00B91BDC" w:rsidRDefault="00B91BDC">
          <w:pPr>
            <w:pStyle w:val="90FB60776A11D74583662E35D300E3E7"/>
          </w:pPr>
          <w:r>
            <w:rPr>
              <w:rStyle w:val="PlaceholderText"/>
            </w:rPr>
            <w:t>[First name]</w:t>
          </w:r>
        </w:p>
      </w:docPartBody>
    </w:docPart>
    <w:docPart>
      <w:docPartPr>
        <w:name w:val="DD7CBC2739C48843BA2D91C6393E01AC"/>
        <w:category>
          <w:name w:val="General"/>
          <w:gallery w:val="placeholder"/>
        </w:category>
        <w:types>
          <w:type w:val="bbPlcHdr"/>
        </w:types>
        <w:behaviors>
          <w:behavior w:val="content"/>
        </w:behaviors>
        <w:guid w:val="{7F7D84F5-69E9-A64D-B215-827C83A07DD5}"/>
      </w:docPartPr>
      <w:docPartBody>
        <w:p w:rsidR="00B91BDC" w:rsidRDefault="00B91BDC">
          <w:pPr>
            <w:pStyle w:val="DD7CBC2739C48843BA2D91C6393E01AC"/>
          </w:pPr>
          <w:r>
            <w:rPr>
              <w:rStyle w:val="PlaceholderText"/>
            </w:rPr>
            <w:t>[Middle name]</w:t>
          </w:r>
        </w:p>
      </w:docPartBody>
    </w:docPart>
    <w:docPart>
      <w:docPartPr>
        <w:name w:val="585391421895EA4FB74A15D17111FE88"/>
        <w:category>
          <w:name w:val="General"/>
          <w:gallery w:val="placeholder"/>
        </w:category>
        <w:types>
          <w:type w:val="bbPlcHdr"/>
        </w:types>
        <w:behaviors>
          <w:behavior w:val="content"/>
        </w:behaviors>
        <w:guid w:val="{3ABD9397-527B-524E-B708-E2DBA69A63F5}"/>
      </w:docPartPr>
      <w:docPartBody>
        <w:p w:rsidR="00B91BDC" w:rsidRDefault="00B91BDC">
          <w:pPr>
            <w:pStyle w:val="585391421895EA4FB74A15D17111FE88"/>
          </w:pPr>
          <w:r>
            <w:rPr>
              <w:rStyle w:val="PlaceholderText"/>
            </w:rPr>
            <w:t>[Last name]</w:t>
          </w:r>
        </w:p>
      </w:docPartBody>
    </w:docPart>
    <w:docPart>
      <w:docPartPr>
        <w:name w:val="84AE0E5539BEF04A8A0C76AF33E78542"/>
        <w:category>
          <w:name w:val="General"/>
          <w:gallery w:val="placeholder"/>
        </w:category>
        <w:types>
          <w:type w:val="bbPlcHdr"/>
        </w:types>
        <w:behaviors>
          <w:behavior w:val="content"/>
        </w:behaviors>
        <w:guid w:val="{A2D85D44-08D4-BD4F-8B4B-32667D3046C5}"/>
      </w:docPartPr>
      <w:docPartBody>
        <w:p w:rsidR="00B91BDC" w:rsidRDefault="00B91BDC">
          <w:pPr>
            <w:pStyle w:val="84AE0E5539BEF04A8A0C76AF33E78542"/>
          </w:pPr>
          <w:r>
            <w:rPr>
              <w:rStyle w:val="PlaceholderText"/>
            </w:rPr>
            <w:t>[Enter your biography]</w:t>
          </w:r>
        </w:p>
      </w:docPartBody>
    </w:docPart>
    <w:docPart>
      <w:docPartPr>
        <w:name w:val="784ACD681AAA2F4CB014657BB2A9AC36"/>
        <w:category>
          <w:name w:val="General"/>
          <w:gallery w:val="placeholder"/>
        </w:category>
        <w:types>
          <w:type w:val="bbPlcHdr"/>
        </w:types>
        <w:behaviors>
          <w:behavior w:val="content"/>
        </w:behaviors>
        <w:guid w:val="{5D7FA742-8FA5-3447-85D6-54DB32308D86}"/>
      </w:docPartPr>
      <w:docPartBody>
        <w:p w:rsidR="00B91BDC" w:rsidRDefault="00B91BDC">
          <w:pPr>
            <w:pStyle w:val="784ACD681AAA2F4CB014657BB2A9AC36"/>
          </w:pPr>
          <w:r>
            <w:rPr>
              <w:rStyle w:val="PlaceholderText"/>
            </w:rPr>
            <w:t>[Enter the institution with which you are affiliated]</w:t>
          </w:r>
        </w:p>
      </w:docPartBody>
    </w:docPart>
    <w:docPart>
      <w:docPartPr>
        <w:name w:val="6461AA6E54DCA740AE7363B872EABE86"/>
        <w:category>
          <w:name w:val="General"/>
          <w:gallery w:val="placeholder"/>
        </w:category>
        <w:types>
          <w:type w:val="bbPlcHdr"/>
        </w:types>
        <w:behaviors>
          <w:behavior w:val="content"/>
        </w:behaviors>
        <w:guid w:val="{4E31BD66-EDC1-D948-AF7B-4D0D6B5F3154}"/>
      </w:docPartPr>
      <w:docPartBody>
        <w:p w:rsidR="00B91BDC" w:rsidRDefault="00B91BDC">
          <w:pPr>
            <w:pStyle w:val="6461AA6E54DCA740AE7363B872EABE86"/>
          </w:pPr>
          <w:r w:rsidRPr="00EF74F7">
            <w:rPr>
              <w:b/>
              <w:color w:val="808080" w:themeColor="background1" w:themeShade="80"/>
            </w:rPr>
            <w:t xml:space="preserve">[Enter the </w:t>
          </w:r>
          <w:r w:rsidRPr="00EF74F7">
            <w:rPr>
              <w:b/>
              <w:color w:val="808080" w:themeColor="background1" w:themeShade="80"/>
            </w:rPr>
            <w:t>headword for your article]</w:t>
          </w:r>
        </w:p>
      </w:docPartBody>
    </w:docPart>
    <w:docPart>
      <w:docPartPr>
        <w:name w:val="1B88B1BD0028324BBAC4404C78A5E6A7"/>
        <w:category>
          <w:name w:val="General"/>
          <w:gallery w:val="placeholder"/>
        </w:category>
        <w:types>
          <w:type w:val="bbPlcHdr"/>
        </w:types>
        <w:behaviors>
          <w:behavior w:val="content"/>
        </w:behaviors>
        <w:guid w:val="{19344CA8-D9F8-CD42-AEA0-59B57C78ED4B}"/>
      </w:docPartPr>
      <w:docPartBody>
        <w:p w:rsidR="00B91BDC" w:rsidRDefault="00B91BDC">
          <w:pPr>
            <w:pStyle w:val="1B88B1BD0028324BBAC4404C78A5E6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669B950C4D7E49857F61C16983470A"/>
        <w:category>
          <w:name w:val="General"/>
          <w:gallery w:val="placeholder"/>
        </w:category>
        <w:types>
          <w:type w:val="bbPlcHdr"/>
        </w:types>
        <w:behaviors>
          <w:behavior w:val="content"/>
        </w:behaviors>
        <w:guid w:val="{5ED80A67-ADFE-824C-8046-69BA267F982A}"/>
      </w:docPartPr>
      <w:docPartBody>
        <w:p w:rsidR="00B91BDC" w:rsidRDefault="00B91BDC">
          <w:pPr>
            <w:pStyle w:val="3B669B950C4D7E49857F61C16983470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B91BDC"/>
    <w:rsid w:val="00B91BDC"/>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BD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B91BDC"/>
    <w:rPr>
      <w:color w:val="808080"/>
    </w:rPr>
  </w:style>
  <w:style w:type="paragraph" w:customStyle="1" w:styleId="589883CE660075419723FD5AD490DFD4">
    <w:name w:val="589883CE660075419723FD5AD490DFD4"/>
    <w:rsid w:val="00B91BDC"/>
  </w:style>
  <w:style w:type="paragraph" w:customStyle="1" w:styleId="90FB60776A11D74583662E35D300E3E7">
    <w:name w:val="90FB60776A11D74583662E35D300E3E7"/>
    <w:rsid w:val="00B91BDC"/>
  </w:style>
  <w:style w:type="paragraph" w:customStyle="1" w:styleId="DD7CBC2739C48843BA2D91C6393E01AC">
    <w:name w:val="DD7CBC2739C48843BA2D91C6393E01AC"/>
    <w:rsid w:val="00B91BDC"/>
  </w:style>
  <w:style w:type="paragraph" w:customStyle="1" w:styleId="585391421895EA4FB74A15D17111FE88">
    <w:name w:val="585391421895EA4FB74A15D17111FE88"/>
    <w:rsid w:val="00B91BDC"/>
  </w:style>
  <w:style w:type="paragraph" w:customStyle="1" w:styleId="84AE0E5539BEF04A8A0C76AF33E78542">
    <w:name w:val="84AE0E5539BEF04A8A0C76AF33E78542"/>
    <w:rsid w:val="00B91BDC"/>
  </w:style>
  <w:style w:type="paragraph" w:customStyle="1" w:styleId="784ACD681AAA2F4CB014657BB2A9AC36">
    <w:name w:val="784ACD681AAA2F4CB014657BB2A9AC36"/>
    <w:rsid w:val="00B91BDC"/>
  </w:style>
  <w:style w:type="paragraph" w:customStyle="1" w:styleId="6461AA6E54DCA740AE7363B872EABE86">
    <w:name w:val="6461AA6E54DCA740AE7363B872EABE86"/>
    <w:rsid w:val="00B91BDC"/>
  </w:style>
  <w:style w:type="paragraph" w:customStyle="1" w:styleId="1B88B1BD0028324BBAC4404C78A5E6A7">
    <w:name w:val="1B88B1BD0028324BBAC4404C78A5E6A7"/>
    <w:rsid w:val="00B91BDC"/>
  </w:style>
  <w:style w:type="paragraph" w:customStyle="1" w:styleId="E139B0587689934E8BCA83E9AD0112CB">
    <w:name w:val="E139B0587689934E8BCA83E9AD0112CB"/>
    <w:rsid w:val="00B91BDC"/>
  </w:style>
  <w:style w:type="paragraph" w:customStyle="1" w:styleId="3B669B950C4D7E49857F61C16983470A">
    <w:name w:val="3B669B950C4D7E49857F61C16983470A"/>
    <w:rsid w:val="00B91BDC"/>
  </w:style>
  <w:style w:type="paragraph" w:customStyle="1" w:styleId="BB56255AAB239A43BFBF7426AD50FF5E">
    <w:name w:val="BB56255AAB239A43BFBF7426AD50FF5E"/>
    <w:rsid w:val="00B91BD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Gop05</b:Tag>
    <b:SourceType>Book</b:SourceType>
    <b:Guid>{1E40CF93-4D8E-A54D-AE15-1AC740A54976}</b:Guid>
    <b:LCID>0</b:LCID>
    <b:Author>
      <b:Author>
        <b:NameList>
          <b:Person>
            <b:Last>Gopalakrishna</b:Last>
            <b:First>A.</b:First>
          </b:Person>
        </b:NameList>
      </b:Author>
    </b:Author>
    <b:Title>Selected Poems: Gopalakrishna Adiga</b:Title>
    <b:CountryRegion>New Delhi</b:CountryRegion>
    <b:Publisher>Sahitya Akademi</b:Publisher>
    <b:Year>2005</b:Year>
    <b:RefOrder>1</b:RefOrder>
  </b:Source>
</b:Sources>
</file>

<file path=customXml/itemProps1.xml><?xml version="1.0" encoding="utf-8"?>
<ds:datastoreItem xmlns:ds="http://schemas.openxmlformats.org/officeDocument/2006/customXml" ds:itemID="{21FEA237-A6AD-884D-8807-04D8B00D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578</Words>
  <Characters>3296</Characters>
  <Application>Microsoft Macintosh Word</Application>
  <DocSecurity>0</DocSecurity>
  <Lines>27</Lines>
  <Paragraphs>6</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2014-02-09T21:52:00Z</dcterms:created>
  <dcterms:modified xsi:type="dcterms:W3CDTF">2014-02-09T22:50:00Z</dcterms:modified>
</cp:coreProperties>
</file>